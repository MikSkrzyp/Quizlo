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FUNKCJONALNE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795"/>
        <w:gridCol w:w="2580"/>
        <w:gridCol w:w="975"/>
        <w:gridCol w:w="1065"/>
        <w:tblGridChange w:id="0">
          <w:tblGrid>
            <w:gridCol w:w="570"/>
            <w:gridCol w:w="3795"/>
            <w:gridCol w:w="2580"/>
            <w:gridCol w:w="975"/>
            <w:gridCol w:w="1065"/>
          </w:tblGrid>
        </w:tblGridChange>
      </w:tblGrid>
      <w:tr>
        <w:trPr>
          <w:cantSplit w:val="0"/>
          <w:trHeight w:val="1283.935546875" w:hRule="atLeast"/>
          <w:tblHeader w:val="0"/>
        </w:trPr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NAZWA</w:t>
            </w:r>
          </w:p>
        </w:tc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PRIORYTET</w:t>
            </w:r>
          </w:p>
        </w:tc>
        <w:tc>
          <w:tcPr>
            <w:tcBorders>
              <w:top w:color="f6b26b" w:space="0" w:sz="8" w:val="single"/>
              <w:left w:color="f6b26b" w:space="0" w:sz="8" w:val="single"/>
              <w:bottom w:color="f6b26b" w:space="0" w:sz="8" w:val="single"/>
              <w:right w:color="f6b26b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KATEGORIA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6b26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6b26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przeczytania informacji o autorach strony (sekcja O nas)</w:t>
            </w:r>
          </w:p>
        </w:tc>
        <w:tc>
          <w:tcPr>
            <w:tcBorders>
              <w:top w:color="f6b26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niezależnie czy jest zalogowany czy też nie może przeczytać informacje o autorach strony</w:t>
            </w:r>
          </w:p>
        </w:tc>
        <w:tc>
          <w:tcPr>
            <w:tcBorders>
              <w:top w:color="f6b26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6b26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otrzymania informacji kontaktowych przez użytkowników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użytkownik niezależnie czy jest zalogowany czy też nie, może uzyskać informacje kontaktowe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uwierzytelnianie użytkownika i administratora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Użytkownicy i administratorzy mają możliwość zarejestrowania się, zalogowanie się oraz wylogowania się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zarządzanie użytkownikami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będzie mógł widzieć wszystkich użytkowników oraz ich usuwać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zarządzanie quizami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będzie mógł dodawać, usuwa, edytować i przeglądać wszystkie quicy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dwie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nasz projekt będzie miał rolę admina i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dodawanie quizów do ulubionych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dodawania niektórych quizów do listy ulubionych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przydzielanie użytkownikom quizów przez administratora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 ma możliwość przydzielania wybranym użytkownikom quizów do zrobienia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rozwiązywanie quizów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będzie mógł rozwiązywać quizy i na koniec będzie mógł uzyskać wynik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NIEFUNKCJONALNE</w:t>
      </w:r>
      <w:del w:author="Aleksandra Ola" w:id="0" w:date="2024-04-03T06:22:25Z">
        <w:r w:rsidDel="00000000" w:rsidR="00000000" w:rsidRPr="00000000">
          <w:rPr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3720"/>
        <w:gridCol w:w="915"/>
        <w:gridCol w:w="1965"/>
        <w:tblGridChange w:id="0">
          <w:tblGrid>
            <w:gridCol w:w="1800"/>
            <w:gridCol w:w="1800"/>
            <w:gridCol w:w="3720"/>
            <w:gridCol w:w="915"/>
            <w:gridCol w:w="1965"/>
          </w:tblGrid>
        </w:tblGridChange>
      </w:tblGrid>
      <w:tr>
        <w:trPr>
          <w:cantSplit w:val="0"/>
          <w:tblHeader w:val="0"/>
          <w:trPrChange w:author="Aleksandra Ola" w:id="1" w:date="2024-04-03T06:22:05Z">
            <w:trPr>
              <w:cantSplit w:val="0"/>
              <w:tblHeader w:val="0"/>
            </w:trPr>
          </w:trPrChange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leksandra Ola" w:id="1" w:date="2024-04-03T06:22:05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ID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leksandra Ola" w:id="1" w:date="2024-04-03T06:22:05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NAZWA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leksandra Ola" w:id="1" w:date="2024-04-03T06:22:05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OPIS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leksandra Ola" w:id="1" w:date="2024-04-03T06:22:05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PRIORYTET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Aleksandra Ola" w:id="1" w:date="2024-04-03T06:22:05Z"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KATEGORIA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cache’owanie treści na stronie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usprawnienie wydajności wczytywania quizów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responsywność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widok przygotowany dla różnej wielkości urządzeń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ciemny motyw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użytkownik może wybrać między ciemnych na jasnym motywem palety kolorów na stronie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</w:tr>
    </w:tbl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